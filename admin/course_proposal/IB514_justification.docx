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D8DC6" w14:textId="50F14012" w:rsidR="00E42122" w:rsidRPr="00E4560D" w:rsidRDefault="00E4560D" w:rsidP="00E4560D">
      <w:r w:rsidRPr="00E4560D">
        <w:t>This course is being revised to be included in the new Integrative Biology (IB) graduate curriculum. The new curriculum includes conceptual areas of focus in IB: ecology, evolution, and organismal biology. IB 5</w:t>
      </w:r>
      <w:r>
        <w:t>14</w:t>
      </w:r>
      <w:r w:rsidRPr="00E4560D">
        <w:t xml:space="preserve"> was identified as a professional development course of interest to diverse graduate students in and out of the department, and it aligns well with IB faculty expertise in scientific communication, mentorship, and collaborative research. The proposed IB 5</w:t>
      </w:r>
      <w:r>
        <w:t>14</w:t>
      </w:r>
      <w:r w:rsidRPr="00E4560D">
        <w:t xml:space="preserve"> course meets a critical training need by providing structured, hands-on instruction in scientific writing and publication practice</w:t>
      </w:r>
      <w:r w:rsidR="00017265">
        <w:t xml:space="preserve">s. These </w:t>
      </w:r>
      <w:r w:rsidRPr="00E4560D">
        <w:t xml:space="preserve">skills </w:t>
      </w:r>
      <w:ins w:id="0" w:author="Novak, Mark" w:date="2025-03-19T10:24:00Z" w16du:dateUtc="2025-03-19T17:24:00Z">
        <w:r w:rsidR="00BF34BA">
          <w:t xml:space="preserve">are </w:t>
        </w:r>
      </w:ins>
      <w:r w:rsidRPr="00E4560D">
        <w:t xml:space="preserve">essential for graduate success but </w:t>
      </w:r>
      <w:ins w:id="1" w:author="Novak, Mark" w:date="2025-03-19T10:24:00Z" w16du:dateUtc="2025-03-19T17:24:00Z">
        <w:r w:rsidR="00BF34BA">
          <w:t xml:space="preserve">are </w:t>
        </w:r>
      </w:ins>
      <w:r w:rsidRPr="00E4560D">
        <w:t xml:space="preserve">not currently addressed in sufficient depth </w:t>
      </w:r>
      <w:r w:rsidR="00017265">
        <w:t xml:space="preserve">or disciplinary focus </w:t>
      </w:r>
      <w:r w:rsidRPr="00E4560D">
        <w:t>by other campus offerings. The course complements existing proposal-writing and technical writing courses by emphasizing the full manuscript writing process, peer review dynamics, and collaborative writing workflows</w:t>
      </w:r>
      <w:r w:rsidR="00CC35ED">
        <w:t xml:space="preserve"> in Biology</w:t>
      </w:r>
      <w:r w:rsidR="00BB1101">
        <w:t>.</w:t>
      </w:r>
    </w:p>
    <w:sectPr w:rsidR="00E42122" w:rsidRPr="00E4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vak, Mark">
    <w15:presenceInfo w15:providerId="AD" w15:userId="S::novakm@oregonstate.edu::90aec0e7-a7fe-40c0-b411-b4db9a4f4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EE"/>
    <w:rsid w:val="00017265"/>
    <w:rsid w:val="00042E11"/>
    <w:rsid w:val="000C2F99"/>
    <w:rsid w:val="001D2FA7"/>
    <w:rsid w:val="005970B3"/>
    <w:rsid w:val="008A2828"/>
    <w:rsid w:val="008A7CD2"/>
    <w:rsid w:val="008D49EE"/>
    <w:rsid w:val="009E757B"/>
    <w:rsid w:val="00BB1101"/>
    <w:rsid w:val="00BF34BA"/>
    <w:rsid w:val="00C13961"/>
    <w:rsid w:val="00CC35ED"/>
    <w:rsid w:val="00E42122"/>
    <w:rsid w:val="00E4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C6AF75"/>
  <w15:chartTrackingRefBased/>
  <w15:docId w15:val="{0FF521FE-871A-2143-85DD-AC2F0C5E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9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9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9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9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9EE"/>
    <w:rPr>
      <w:rFonts w:eastAsiaTheme="majorEastAsia" w:cstheme="majorBidi"/>
      <w:color w:val="272727" w:themeColor="text1" w:themeTint="D8"/>
    </w:rPr>
  </w:style>
  <w:style w:type="paragraph" w:styleId="Title">
    <w:name w:val="Title"/>
    <w:basedOn w:val="Normal"/>
    <w:next w:val="Normal"/>
    <w:link w:val="TitleChar"/>
    <w:uiPriority w:val="10"/>
    <w:qFormat/>
    <w:rsid w:val="008D49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9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9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49EE"/>
    <w:rPr>
      <w:i/>
      <w:iCs/>
      <w:color w:val="404040" w:themeColor="text1" w:themeTint="BF"/>
    </w:rPr>
  </w:style>
  <w:style w:type="paragraph" w:styleId="ListParagraph">
    <w:name w:val="List Paragraph"/>
    <w:basedOn w:val="Normal"/>
    <w:uiPriority w:val="34"/>
    <w:qFormat/>
    <w:rsid w:val="008D49EE"/>
    <w:pPr>
      <w:ind w:left="720"/>
      <w:contextualSpacing/>
    </w:pPr>
  </w:style>
  <w:style w:type="character" w:styleId="IntenseEmphasis">
    <w:name w:val="Intense Emphasis"/>
    <w:basedOn w:val="DefaultParagraphFont"/>
    <w:uiPriority w:val="21"/>
    <w:qFormat/>
    <w:rsid w:val="008D49EE"/>
    <w:rPr>
      <w:i/>
      <w:iCs/>
      <w:color w:val="0F4761" w:themeColor="accent1" w:themeShade="BF"/>
    </w:rPr>
  </w:style>
  <w:style w:type="paragraph" w:styleId="IntenseQuote">
    <w:name w:val="Intense Quote"/>
    <w:basedOn w:val="Normal"/>
    <w:next w:val="Normal"/>
    <w:link w:val="IntenseQuoteChar"/>
    <w:uiPriority w:val="30"/>
    <w:qFormat/>
    <w:rsid w:val="008D4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9EE"/>
    <w:rPr>
      <w:i/>
      <w:iCs/>
      <w:color w:val="0F4761" w:themeColor="accent1" w:themeShade="BF"/>
    </w:rPr>
  </w:style>
  <w:style w:type="character" w:styleId="IntenseReference">
    <w:name w:val="Intense Reference"/>
    <w:basedOn w:val="DefaultParagraphFont"/>
    <w:uiPriority w:val="32"/>
    <w:qFormat/>
    <w:rsid w:val="008D49EE"/>
    <w:rPr>
      <w:b/>
      <w:bCs/>
      <w:smallCaps/>
      <w:color w:val="0F4761" w:themeColor="accent1" w:themeShade="BF"/>
      <w:spacing w:val="5"/>
    </w:rPr>
  </w:style>
  <w:style w:type="paragraph" w:styleId="Revision">
    <w:name w:val="Revision"/>
    <w:hidden/>
    <w:uiPriority w:val="99"/>
    <w:semiHidden/>
    <w:rsid w:val="00BF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Dalziel, Benjamin</dc:creator>
  <cp:keywords/>
  <dc:description/>
  <cp:lastModifiedBy>Novak, Mark</cp:lastModifiedBy>
  <cp:revision>6</cp:revision>
  <dcterms:created xsi:type="dcterms:W3CDTF">2025-03-18T22:46:00Z</dcterms:created>
  <dcterms:modified xsi:type="dcterms:W3CDTF">2025-03-19T17:25:00Z</dcterms:modified>
</cp:coreProperties>
</file>